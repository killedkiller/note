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07" w:rsidRDefault="00425507"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r>
        <w:rPr>
          <w:rFonts w:hint="eastAsia"/>
        </w:rPr>
        <w:t>叶子</w:t>
      </w:r>
      <w:r>
        <w:t>节点之间有指针连接</w:t>
      </w:r>
    </w:p>
    <w:p w:rsidR="00F218A1" w:rsidRDefault="00EE7D98">
      <w:bookmarkStart w:id="0" w:name="_GoBack"/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</w:t>
      </w:r>
      <w:r w:rsidRPr="00D079D3">
        <w:rPr>
          <w:b/>
        </w:rPr>
        <w:t>了提高区间访问</w:t>
      </w:r>
      <w:r w:rsidRPr="008F76E6">
        <w:t>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5C49EE">
      <w:pPr>
        <w:rPr>
          <w:del w:id="1" w:author="theirs" w:date="2017-08-12T15:53:00Z"/>
        </w:rPr>
      </w:pPr>
    </w:p>
    <w:p w:rsidR="005C49EE" w:rsidRPr="005C49EE" w:rsidRDefault="0036358F">
      <w:pPr>
        <w:rPr>
          <w:ins w:id="2" w:author="theirs" w:date="2017-08-12T15:53:00Z"/>
        </w:rPr>
      </w:pPr>
      <w:ins w:id="3" w:author="theirs" w:date="2017-08-12T15:53:00Z">
        <w:r>
          <w:rPr>
            <w:rFonts w:hint="eastAsia"/>
          </w:rPr>
          <w:t>（二级索引叶子节点存储的是</w:t>
        </w:r>
        <w:r w:rsidRPr="00FA3EBC">
          <w:rPr>
            <w:rFonts w:hint="eastAsia"/>
            <w:b/>
          </w:rPr>
          <w:t>主键值</w:t>
        </w:r>
        <w:r w:rsidR="00B83962">
          <w:rPr>
            <w:rFonts w:hint="eastAsia"/>
          </w:rPr>
          <w:t>，故查询主键，即使索引里没有也可以覆盖</w:t>
        </w:r>
        <w:r>
          <w:rPr>
            <w:rFonts w:hint="eastAsia"/>
          </w:rPr>
          <w:t>）</w:t>
        </w:r>
      </w:ins>
    </w:p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</w:t>
      </w:r>
      <w:del w:id="4" w:author="theirs" w:date="2017-08-12T15:53:00Z">
        <w:r w:rsidRPr="00D079D3">
          <w:rPr>
            <w:b/>
          </w:rPr>
          <w:delText>内存</w:delText>
        </w:r>
      </w:del>
      <w:ins w:id="5" w:author="theirs" w:date="2017-08-12T15:53:00Z">
        <w:r w:rsidR="00026573">
          <w:rPr>
            <w:rFonts w:hint="eastAsia"/>
            <w:b/>
          </w:rPr>
          <w:t>磁盘</w:t>
        </w:r>
      </w:ins>
      <w:r w:rsidRPr="00D079D3">
        <w:rPr>
          <w:b/>
        </w:rPr>
        <w:t>的位置</w:t>
      </w:r>
      <w:del w:id="6" w:author="theirs" w:date="2017-08-12T15:53:00Z">
        <w:r>
          <w:delText>，</w:delText>
        </w:r>
      </w:del>
      <w:ins w:id="7" w:author="theirs" w:date="2017-08-12T15:53:00Z">
        <w:r>
          <w:t>，</w:t>
        </w:r>
        <w:r w:rsidR="009924FE">
          <w:rPr>
            <w:rFonts w:hint="eastAsia"/>
          </w:rPr>
          <w:t>（数据在磁盘中顺序存储）</w:t>
        </w:r>
      </w:ins>
    </w:p>
    <w:p w:rsidR="00005502" w:rsidRDefault="00005502"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</w:p>
    <w:p w:rsidR="00096F9A" w:rsidRDefault="00096F9A">
      <w:pPr>
        <w:rPr>
          <w:ins w:id="8" w:author="JUNMIN YIN" w:date="2017-08-12T15:53:00Z"/>
        </w:rPr>
      </w:pPr>
      <w:ins w:id="9" w:author="JUNMIN YIN" w:date="2017-08-12T15:53:00Z">
        <w:r>
          <w:rPr>
            <w:noProof/>
          </w:rPr>
          <w:drawing>
            <wp:inline distT="0" distB="0" distL="0" distR="0" wp14:anchorId="72CDB2E9" wp14:editId="5855954C">
              <wp:extent cx="5274310" cy="4236085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236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E1BF0" w:rsidRDefault="00E934D4">
      <w:pPr>
        <w:rPr>
          <w:ins w:id="10" w:author="theirs" w:date="2017-08-12T15:53:00Z"/>
        </w:rPr>
      </w:pPr>
      <w:ins w:id="11" w:author="JUNMIN YIN" w:date="2017-08-12T15:53:00Z">
        <w:r>
          <w:rPr>
            <w:noProof/>
          </w:rPr>
          <w:drawing>
            <wp:inline distT="0" distB="0" distL="0" distR="0" wp14:anchorId="664D59CD" wp14:editId="407AFB78">
              <wp:extent cx="5274310" cy="2260600"/>
              <wp:effectExtent l="0" t="0" r="2540" b="635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26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01BA6" w:rsidRPr="00005502" w:rsidRDefault="001E1BF0">
      <w:pPr>
        <w:rPr>
          <w:ins w:id="12" w:author="mine" w:date="2017-08-12T15:53:00Z"/>
        </w:rPr>
      </w:pPr>
      <w:ins w:id="13" w:author="theirs" w:date="2017-08-12T15:53:00Z">
        <w:r>
          <w:rPr>
            <w:rFonts w:hint="eastAsia"/>
          </w:rPr>
          <w:t>理解</w:t>
        </w:r>
      </w:ins>
      <w:ins w:id="14" w:author="mine" w:date="2017-08-12T15:53:00Z">
        <w:r w:rsidR="00801BA6">
          <w:t>M</w:t>
        </w:r>
        <w:r w:rsidR="00801BA6">
          <w:rPr>
            <w:rFonts w:hint="eastAsia"/>
          </w:rPr>
          <w:t>y</w:t>
        </w:r>
        <w:r w:rsidR="00801BA6">
          <w:t>isam</w:t>
        </w:r>
        <w:r w:rsidR="00211D5B">
          <w:t>:</w:t>
        </w:r>
      </w:ins>
    </w:p>
    <w:p w:rsidR="00096F9A" w:rsidRDefault="00096F9A">
      <w:pPr>
        <w:rPr>
          <w:ins w:id="15" w:author="zybang" w:date="2017-08-12T15:53:00Z"/>
        </w:rPr>
      </w:pPr>
      <w:ins w:id="16" w:author="zybang" w:date="2017-08-12T15:53:00Z">
        <w:r>
          <w:rPr>
            <w:noProof/>
          </w:rPr>
          <w:drawing>
            <wp:inline distT="0" distB="0" distL="0" distR="0" wp14:anchorId="5DC90466" wp14:editId="644B96F0">
              <wp:extent cx="5274310" cy="4236085"/>
              <wp:effectExtent l="0" t="0" r="254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236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A527B" w:rsidRDefault="002A527B">
      <w:pPr>
        <w:rPr>
          <w:ins w:id="17" w:author="mine" w:date="2017-08-12T15:53:00Z"/>
        </w:rPr>
      </w:pPr>
      <w:ins w:id="18" w:author="mine" w:date="2017-08-12T15:53:00Z">
        <w:r>
          <w:t>I</w:t>
        </w:r>
        <w:r>
          <w:rPr>
            <w:rFonts w:hint="eastAsia"/>
          </w:rPr>
          <w:t>nnodb</w:t>
        </w:r>
        <w:r>
          <w:rPr>
            <w:rFonts w:hint="eastAsia"/>
          </w:rPr>
          <w:t>聚簇</w:t>
        </w:r>
        <w:r w:rsidR="009E5289">
          <w:rPr>
            <w:rFonts w:hint="eastAsia"/>
          </w:rPr>
          <w:t>:</w:t>
        </w:r>
      </w:ins>
    </w:p>
    <w:p w:rsidR="00E934D4" w:rsidRDefault="00E934D4">
      <w:pPr>
        <w:rPr>
          <w:ins w:id="19" w:author="mine" w:date="2017-08-12T15:53:00Z"/>
        </w:rPr>
      </w:pPr>
      <w:ins w:id="20" w:author="zybang" w:date="2017-08-12T15:53:00Z">
        <w:r>
          <w:rPr>
            <w:noProof/>
          </w:rPr>
          <w:drawing>
            <wp:inline distT="0" distB="0" distL="0" distR="0" wp14:anchorId="30547911" wp14:editId="42178B2D">
              <wp:extent cx="5274310" cy="2260600"/>
              <wp:effectExtent l="0" t="0" r="2540" b="635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26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A527B" w:rsidRDefault="002A527B">
      <w:pPr>
        <w:rPr>
          <w:ins w:id="21" w:author="mine" w:date="2017-08-12T15:53:00Z"/>
        </w:rPr>
      </w:pPr>
    </w:p>
    <w:p w:rsidR="001E1BF0" w:rsidRDefault="002113D3">
      <w:pPr>
        <w:rPr>
          <w:ins w:id="22" w:author="theirs" w:date="2017-08-12T15:53:00Z"/>
        </w:rPr>
      </w:pPr>
      <w:ins w:id="23" w:author="mine" w:date="2017-08-12T15:53:00Z">
        <w:r>
          <w:t>M</w:t>
        </w:r>
        <w:r>
          <w:rPr>
            <w:rFonts w:hint="eastAsia"/>
          </w:rPr>
          <w:t>yisam</w:t>
        </w:r>
        <w:r>
          <w:rPr>
            <w:rFonts w:hint="eastAsia"/>
          </w:rPr>
          <w:t>查询</w:t>
        </w:r>
      </w:ins>
      <w:ins w:id="24" w:author="theirs" w:date="2017-08-12T15:53:00Z">
        <w:r w:rsidR="001E1BF0">
          <w:rPr>
            <w:rFonts w:hint="eastAsia"/>
          </w:rPr>
          <w:t>使用索引的最好的方式</w:t>
        </w:r>
      </w:ins>
      <w:ins w:id="25" w:author="mine" w:date="2017-08-12T15:53:00Z">
        <w:r>
          <w:rPr>
            <w:rFonts w:hint="eastAsia"/>
          </w:rPr>
          <w:t>快是</w:t>
        </w:r>
      </w:ins>
      <w:ins w:id="26" w:author="theirs" w:date="2017-08-12T15:53:00Z">
        <w:r w:rsidR="001E1BF0">
          <w:rPr>
            <w:rFonts w:hint="eastAsia"/>
          </w:rPr>
          <w:t>通过递归去理解。</w:t>
        </w:r>
      </w:ins>
    </w:p>
    <w:p w:rsidR="004D54D7" w:rsidRDefault="004D54D7">
      <w:pPr>
        <w:rPr>
          <w:ins w:id="27" w:author="theirs" w:date="2017-08-12T15:53:00Z"/>
        </w:rPr>
      </w:pPr>
      <w:ins w:id="28" w:author="theirs" w:date="2017-08-12T15:53:00Z">
        <w:r>
          <w:rPr>
            <w:rFonts w:hint="eastAsia"/>
          </w:rPr>
          <w:t>当存在某</w:t>
        </w:r>
        <w:r>
          <w:rPr>
            <w:rFonts w:hint="eastAsia"/>
          </w:rPr>
          <w:t>key</w:t>
        </w:r>
        <w:r>
          <w:rPr>
            <w:rFonts w:hint="eastAsia"/>
          </w:rPr>
          <w:t>（</w:t>
        </w:r>
        <w:r>
          <w:rPr>
            <w:rFonts w:hint="eastAsia"/>
          </w:rPr>
          <w:t>a</w:t>
        </w:r>
        <w:r>
          <w:t>,b,c</w:t>
        </w:r>
        <w:r>
          <w:rPr>
            <w:rFonts w:hint="eastAsia"/>
          </w:rPr>
          <w:t>）</w:t>
        </w:r>
        <w:r>
          <w:rPr>
            <w:rFonts w:hint="eastAsia"/>
          </w:rPr>
          <w:t>;</w:t>
        </w:r>
      </w:ins>
    </w:p>
    <w:p w:rsidR="008978B6" w:rsidRDefault="008978B6">
      <w:pPr>
        <w:rPr>
          <w:ins w:id="29" w:author="theirs" w:date="2017-08-12T15:53:00Z"/>
        </w:rPr>
      </w:pPr>
      <w:ins w:id="30" w:author="theirs" w:date="2017-08-12T15:53:00Z">
        <w:r>
          <w:rPr>
            <w:rFonts w:hint="eastAsia"/>
          </w:rPr>
          <w:t>查询</w:t>
        </w:r>
        <w:r>
          <w:rPr>
            <w:rFonts w:hint="eastAsia"/>
          </w:rPr>
          <w:t xml:space="preserve"> a=n1;</w:t>
        </w:r>
        <w:r>
          <w:rPr>
            <w:rFonts w:hint="eastAsia"/>
          </w:rPr>
          <w:t>相当于使用了一个</w:t>
        </w:r>
        <w:r>
          <w:rPr>
            <w:rFonts w:hint="eastAsia"/>
          </w:rPr>
          <w:t>key</w:t>
        </w:r>
        <w:r>
          <w:t>(</w:t>
        </w:r>
        <w:r>
          <w:rPr>
            <w:rFonts w:hint="eastAsia"/>
          </w:rPr>
          <w:t>a</w:t>
        </w:r>
        <w:r>
          <w:t xml:space="preserve">)  </w:t>
        </w:r>
      </w:ins>
    </w:p>
    <w:p w:rsidR="008978B6" w:rsidRDefault="008978B6">
      <w:pPr>
        <w:rPr>
          <w:ins w:id="31" w:author="theirs" w:date="2017-08-12T15:53:00Z"/>
        </w:rPr>
      </w:pPr>
      <w:ins w:id="32" w:author="theirs" w:date="2017-08-12T15:53:00Z">
        <w:r>
          <w:rPr>
            <w:rFonts w:hint="eastAsia"/>
          </w:rPr>
          <w:t>a=n1</w:t>
        </w:r>
        <w:r>
          <w:t xml:space="preserve"> and b = n2</w:t>
        </w:r>
        <w:r>
          <w:rPr>
            <w:rFonts w:hint="eastAsia"/>
          </w:rPr>
          <w:t>;</w:t>
        </w:r>
        <w:r>
          <w:rPr>
            <w:rFonts w:hint="eastAsia"/>
          </w:rPr>
          <w:t>相当于在</w:t>
        </w:r>
        <w:r>
          <w:rPr>
            <w:rFonts w:hint="eastAsia"/>
          </w:rPr>
          <w:t>a</w:t>
        </w:r>
        <w:r>
          <w:t>=n1</w:t>
        </w:r>
        <w:r>
          <w:rPr>
            <w:rFonts w:hint="eastAsia"/>
          </w:rPr>
          <w:t>的查询条件下限定了一个子树，然后在子树上使用了一个</w:t>
        </w:r>
        <w:r>
          <w:rPr>
            <w:rFonts w:hint="eastAsia"/>
          </w:rPr>
          <w:t>key(</w:t>
        </w:r>
        <w:r>
          <w:t>b</w:t>
        </w:r>
        <w:r>
          <w:rPr>
            <w:rFonts w:hint="eastAsia"/>
          </w:rPr>
          <w:t>)</w:t>
        </w:r>
        <w:r>
          <w:t>,</w:t>
        </w:r>
        <w:r>
          <w:rPr>
            <w:rFonts w:hint="eastAsia"/>
          </w:rPr>
          <w:t>同理如此递推</w:t>
        </w:r>
      </w:ins>
    </w:p>
    <w:p w:rsidR="00A40BB6" w:rsidRDefault="00A0590F">
      <w:pPr>
        <w:rPr>
          <w:ins w:id="33" w:author="theirs" w:date="2017-08-12T15:53:00Z"/>
        </w:rPr>
      </w:pPr>
      <w:ins w:id="34" w:author="theirs" w:date="2017-08-12T15:53:00Z">
        <w:r>
          <w:rPr>
            <w:rFonts w:hint="eastAsia"/>
          </w:rPr>
          <w:t>当</w:t>
        </w:r>
        <w:r>
          <w:rPr>
            <w:rFonts w:hint="eastAsia"/>
          </w:rPr>
          <w:t xml:space="preserve"> a =n1 and b=n2 and c&gt;n3</w:t>
        </w:r>
        <w:r>
          <w:rPr>
            <w:rFonts w:hint="eastAsia"/>
          </w:rPr>
          <w:t>时</w:t>
        </w:r>
        <w:r>
          <w:rPr>
            <w:rFonts w:hint="eastAsia"/>
          </w:rPr>
          <w:t xml:space="preserve"> </w:t>
        </w:r>
        <w:r w:rsidR="00A40BB6">
          <w:rPr>
            <w:rFonts w:hint="eastAsia"/>
          </w:rPr>
          <w:t>相当于在</w:t>
        </w:r>
        <w:r w:rsidR="00A40BB6">
          <w:rPr>
            <w:rFonts w:hint="eastAsia"/>
          </w:rPr>
          <w:t>a =n1 and b=n2</w:t>
        </w:r>
        <w:r w:rsidR="00A40BB6">
          <w:rPr>
            <w:rFonts w:hint="eastAsia"/>
          </w:rPr>
          <w:t>查询子树上使用了一个</w:t>
        </w:r>
        <w:r w:rsidR="00A40BB6">
          <w:rPr>
            <w:rFonts w:hint="eastAsia"/>
          </w:rPr>
          <w:t>key(c)</w:t>
        </w:r>
      </w:ins>
    </w:p>
    <w:p w:rsidR="002113D3" w:rsidRDefault="00A40BB6">
      <w:pPr>
        <w:rPr>
          <w:ins w:id="35" w:author="mine" w:date="2017-08-12T15:53:00Z"/>
        </w:rPr>
      </w:pPr>
      <w:ins w:id="36" w:author="theirs" w:date="2017-08-12T15:53:00Z">
        <w:r>
          <w:rPr>
            <w:rFonts w:hint="eastAsia"/>
          </w:rPr>
          <w:t>而使用一个索引来做范围查询时的操作并非从根</w:t>
        </w:r>
      </w:ins>
      <w:ins w:id="37" w:author="mine" w:date="2017-08-12T15:53:00Z">
        <w:r w:rsidR="002113D3">
          <w:t>因为回表块，叶子节点</w:t>
        </w:r>
      </w:ins>
      <w:ins w:id="38" w:author="theirs" w:date="2017-08-12T15:53:00Z">
        <w:r>
          <w:rPr>
            <w:rFonts w:hint="eastAsia"/>
          </w:rPr>
          <w:t>开始查询，而是同叶子结点</w:t>
        </w:r>
        <w:r w:rsidR="0024464C">
          <w:rPr>
            <w:rFonts w:hint="eastAsia"/>
          </w:rPr>
          <w:t>（以</w:t>
        </w:r>
        <w:r w:rsidR="0024464C">
          <w:rPr>
            <w:rFonts w:hint="eastAsia"/>
          </w:rPr>
          <w:t>key</w:t>
        </w:r>
        <w:r w:rsidR="0024464C">
          <w:t xml:space="preserve">(c) </w:t>
        </w:r>
        <w:r w:rsidR="0024464C">
          <w:rPr>
            <w:rFonts w:hint="eastAsia"/>
          </w:rPr>
          <w:t>形式排序的）</w:t>
        </w:r>
        <w:r>
          <w:rPr>
            <w:rFonts w:hint="eastAsia"/>
          </w:rPr>
          <w:t>开始顺序查找</w:t>
        </w:r>
      </w:ins>
      <w:ins w:id="39" w:author="mine" w:date="2017-08-12T15:53:00Z">
        <w:r w:rsidR="002113D3">
          <w:t>直接存储地址</w:t>
        </w:r>
      </w:ins>
    </w:p>
    <w:p w:rsidR="002113D3" w:rsidRPr="002113D3" w:rsidRDefault="002113D3">
      <w:ins w:id="40" w:author="mine" w:date="2017-08-12T15:53:00Z">
        <w:r>
          <w:t>Innodb</w:t>
        </w:r>
        <w:r>
          <w:rPr>
            <w:rFonts w:hint="eastAsia"/>
          </w:rPr>
          <w:t>二级</w:t>
        </w:r>
        <w:r>
          <w:t>节点存储主键，还需要</w:t>
        </w:r>
        <w:r>
          <w:rPr>
            <w:rFonts w:hint="eastAsia"/>
          </w:rPr>
          <w:t>过</w:t>
        </w:r>
        <w:r>
          <w:t>一遍聚簇索引</w:t>
        </w:r>
      </w:ins>
    </w:p>
    <w:sectPr w:rsidR="002113D3" w:rsidRPr="002113D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42" w:rsidRDefault="00B21F42" w:rsidP="00D079D3">
      <w:r>
        <w:separator/>
      </w:r>
    </w:p>
  </w:endnote>
  <w:endnote w:type="continuationSeparator" w:id="0">
    <w:p w:rsidR="00B21F42" w:rsidRDefault="00B21F42" w:rsidP="00D079D3">
      <w:r>
        <w:continuationSeparator/>
      </w:r>
    </w:p>
  </w:endnote>
  <w:endnote w:type="continuationNotice" w:id="1">
    <w:p w:rsidR="00B21F42" w:rsidRDefault="00B2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DC2" w:rsidRDefault="00526D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42" w:rsidRDefault="00B21F42" w:rsidP="00D079D3">
      <w:r>
        <w:separator/>
      </w:r>
    </w:p>
  </w:footnote>
  <w:footnote w:type="continuationSeparator" w:id="0">
    <w:p w:rsidR="00B21F42" w:rsidRDefault="00B21F42" w:rsidP="00D079D3">
      <w:r>
        <w:continuationSeparator/>
      </w:r>
    </w:p>
  </w:footnote>
  <w:footnote w:type="continuationNotice" w:id="1">
    <w:p w:rsidR="00B21F42" w:rsidRDefault="00B21F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DC2" w:rsidRDefault="00526D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26573"/>
    <w:rsid w:val="00096F9A"/>
    <w:rsid w:val="00185F4A"/>
    <w:rsid w:val="001E1BF0"/>
    <w:rsid w:val="002113D3"/>
    <w:rsid w:val="00211D5B"/>
    <w:rsid w:val="0024464C"/>
    <w:rsid w:val="00264AF7"/>
    <w:rsid w:val="00274774"/>
    <w:rsid w:val="002A527B"/>
    <w:rsid w:val="0036358F"/>
    <w:rsid w:val="003B792F"/>
    <w:rsid w:val="00425507"/>
    <w:rsid w:val="004D54D7"/>
    <w:rsid w:val="00526DC2"/>
    <w:rsid w:val="00541589"/>
    <w:rsid w:val="005B5E5C"/>
    <w:rsid w:val="005C49EE"/>
    <w:rsid w:val="005D0D83"/>
    <w:rsid w:val="00627D24"/>
    <w:rsid w:val="00663298"/>
    <w:rsid w:val="006A028E"/>
    <w:rsid w:val="006A6D2D"/>
    <w:rsid w:val="00715A38"/>
    <w:rsid w:val="00750ECA"/>
    <w:rsid w:val="007F361A"/>
    <w:rsid w:val="00801BA6"/>
    <w:rsid w:val="008978B6"/>
    <w:rsid w:val="008F5BA2"/>
    <w:rsid w:val="008F76E6"/>
    <w:rsid w:val="009924FE"/>
    <w:rsid w:val="009E5289"/>
    <w:rsid w:val="00A0590F"/>
    <w:rsid w:val="00A40BB6"/>
    <w:rsid w:val="00A64320"/>
    <w:rsid w:val="00B17AFB"/>
    <w:rsid w:val="00B21F42"/>
    <w:rsid w:val="00B83962"/>
    <w:rsid w:val="00D079D3"/>
    <w:rsid w:val="00D3750A"/>
    <w:rsid w:val="00D53428"/>
    <w:rsid w:val="00DB7D1C"/>
    <w:rsid w:val="00E1105B"/>
    <w:rsid w:val="00E237D0"/>
    <w:rsid w:val="00E934D4"/>
    <w:rsid w:val="00EE7D98"/>
    <w:rsid w:val="00F218A1"/>
    <w:rsid w:val="00FA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27E6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0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7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79D3"/>
    <w:rPr>
      <w:sz w:val="18"/>
      <w:szCs w:val="18"/>
    </w:rPr>
  </w:style>
  <w:style w:type="paragraph" w:styleId="a6">
    <w:name w:val="Revision"/>
    <w:hidden/>
    <w:uiPriority w:val="99"/>
    <w:semiHidden/>
    <w:rsid w:val="00526DC2"/>
  </w:style>
  <w:style w:type="paragraph" w:styleId="a7">
    <w:name w:val="Balloon Text"/>
    <w:basedOn w:val="a"/>
    <w:link w:val="Char1"/>
    <w:uiPriority w:val="99"/>
    <w:semiHidden/>
    <w:unhideWhenUsed/>
    <w:rsid w:val="00526D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562F-8D18-4967-9C47-B6C961A3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27</cp:revision>
  <dcterms:created xsi:type="dcterms:W3CDTF">2017-05-10T03:22:00Z</dcterms:created>
  <dcterms:modified xsi:type="dcterms:W3CDTF">2017-08-12T07:55:00Z</dcterms:modified>
</cp:coreProperties>
</file>